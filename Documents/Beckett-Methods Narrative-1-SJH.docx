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3026DA" w14:textId="383DE431" w:rsidR="009B2860" w:rsidRPr="00EB541B" w:rsidRDefault="009B2860" w:rsidP="009B2860">
      <w:pPr>
        <w:keepNext/>
        <w:rPr>
          <w:rFonts w:ascii="Times New Roman" w:hAnsi="Times New Roman" w:cs="Times New Roman"/>
          <w:b/>
          <w:bCs/>
          <w:sz w:val="40"/>
          <w:szCs w:val="40"/>
        </w:rPr>
      </w:pPr>
      <w:commentRangeStart w:id="0"/>
      <w:r w:rsidRPr="00EB541B">
        <w:rPr>
          <w:rFonts w:ascii="Times New Roman" w:hAnsi="Times New Roman" w:cs="Times New Roman"/>
          <w:b/>
          <w:bCs/>
          <w:sz w:val="40"/>
          <w:szCs w:val="40"/>
        </w:rPr>
        <w:t>Methods</w:t>
      </w:r>
      <w:del w:id="1" w:author="Hart,Sarah" w:date="2025-02-10T12:36:00Z" w16du:dateUtc="2025-02-10T19:36:00Z">
        <w:r w:rsidRPr="00EB541B" w:rsidDel="00AE6AD8">
          <w:rPr>
            <w:rFonts w:ascii="Times New Roman" w:hAnsi="Times New Roman" w:cs="Times New Roman"/>
            <w:b/>
            <w:bCs/>
            <w:sz w:val="40"/>
            <w:szCs w:val="40"/>
          </w:rPr>
          <w:delText xml:space="preserve"> Narrative</w:delText>
        </w:r>
      </w:del>
      <w:commentRangeEnd w:id="0"/>
      <w:r w:rsidR="00AE6AD8">
        <w:rPr>
          <w:rStyle w:val="CommentReference"/>
        </w:rPr>
        <w:commentReference w:id="0"/>
      </w:r>
    </w:p>
    <w:p w14:paraId="364F4A91" w14:textId="77777777" w:rsidR="009B2860" w:rsidRDefault="009B2860" w:rsidP="009B2860">
      <w:pPr>
        <w:keepNext/>
        <w:rPr>
          <w:rFonts w:ascii="Times New Roman" w:hAnsi="Times New Roman" w:cs="Times New Roman"/>
        </w:rPr>
      </w:pPr>
    </w:p>
    <w:p w14:paraId="1AEC808F" w14:textId="77777777" w:rsidR="009B2860" w:rsidRPr="001C4F59" w:rsidRDefault="009B2860" w:rsidP="009B2860">
      <w:pPr>
        <w:keepNext/>
        <w:ind w:firstLine="720"/>
        <w:rPr>
          <w:rFonts w:ascii="Times New Roman" w:hAnsi="Times New Roman" w:cs="Times New Roman"/>
        </w:rPr>
      </w:pPr>
      <w:r w:rsidRPr="001C4F59">
        <w:rPr>
          <w:rFonts w:ascii="Times New Roman" w:hAnsi="Times New Roman" w:cs="Times New Roman"/>
        </w:rPr>
        <w:t>This study tracks tree phenology in Longmont and Fort Collins, Colorado, through observations at 20 sites using the BudBurst app to monitor leaf color change and drop. In addition to phenological data, tree measurements and historical weather data were collected for analysis. The project consists of three</w:t>
      </w:r>
      <w:r>
        <w:rPr>
          <w:rFonts w:ascii="Times New Roman" w:hAnsi="Times New Roman" w:cs="Times New Roman"/>
        </w:rPr>
        <w:t>/four</w:t>
      </w:r>
      <w:r w:rsidRPr="001C4F59">
        <w:rPr>
          <w:rFonts w:ascii="Times New Roman" w:hAnsi="Times New Roman" w:cs="Times New Roman"/>
        </w:rPr>
        <w:t xml:space="preserve"> phases: Data Collection, Data Entry and Processing, and Data Analysis </w:t>
      </w:r>
      <w:r>
        <w:rPr>
          <w:rFonts w:ascii="Times New Roman" w:hAnsi="Times New Roman" w:cs="Times New Roman"/>
        </w:rPr>
        <w:t xml:space="preserve">(and potentially Data Interpretation) </w:t>
      </w:r>
      <w:r w:rsidRPr="001C4F59">
        <w:rPr>
          <w:rFonts w:ascii="Times New Roman" w:hAnsi="Times New Roman" w:cs="Times New Roman"/>
        </w:rPr>
        <w:t xml:space="preserve">(Figure </w:t>
      </w:r>
      <w:r>
        <w:rPr>
          <w:rFonts w:ascii="Times New Roman" w:hAnsi="Times New Roman" w:cs="Times New Roman"/>
        </w:rPr>
        <w:t>4</w:t>
      </w:r>
      <w:r w:rsidRPr="001C4F59">
        <w:rPr>
          <w:rFonts w:ascii="Times New Roman" w:hAnsi="Times New Roman" w:cs="Times New Roman"/>
        </w:rPr>
        <w:t>).</w:t>
      </w:r>
    </w:p>
    <w:p w14:paraId="7E0CA64B" w14:textId="77777777" w:rsidR="009B2860" w:rsidDel="00AE6AD8" w:rsidRDefault="009B2860" w:rsidP="009B2860">
      <w:pPr>
        <w:keepNext/>
        <w:rPr>
          <w:del w:id="2" w:author="Hart,Sarah" w:date="2025-02-10T12:33:00Z" w16du:dateUtc="2025-02-10T19:33:00Z"/>
          <w:rFonts w:ascii="Times New Roman" w:hAnsi="Times New Roman" w:cs="Times New Roman"/>
          <w:b/>
          <w:bCs/>
        </w:rPr>
      </w:pPr>
    </w:p>
    <w:p w14:paraId="1BF1A22B" w14:textId="77777777" w:rsidR="00AE6AD8" w:rsidRPr="00EB541B" w:rsidRDefault="00AE6AD8" w:rsidP="009B2860">
      <w:pPr>
        <w:keepNext/>
        <w:rPr>
          <w:ins w:id="3" w:author="Hart,Sarah" w:date="2025-02-10T12:33:00Z" w16du:dateUtc="2025-02-10T19:33:00Z"/>
          <w:rFonts w:ascii="Times New Roman" w:hAnsi="Times New Roman" w:cs="Times New Roman"/>
        </w:rPr>
      </w:pPr>
    </w:p>
    <w:p w14:paraId="55C87612" w14:textId="62CAE4CA" w:rsidR="00AE6AD8" w:rsidRDefault="00AE6AD8" w:rsidP="009B2860">
      <w:pPr>
        <w:keepNext/>
        <w:rPr>
          <w:ins w:id="4" w:author="Hart,Sarah" w:date="2025-02-10T12:33:00Z" w16du:dateUtc="2025-02-10T19:33:00Z"/>
          <w:rFonts w:ascii="Times New Roman" w:hAnsi="Times New Roman" w:cs="Times New Roman"/>
          <w:b/>
          <w:bCs/>
        </w:rPr>
      </w:pPr>
      <w:ins w:id="5" w:author="Hart,Sarah" w:date="2025-02-10T12:33:00Z" w16du:dateUtc="2025-02-10T19:33:00Z">
        <w:r>
          <w:rPr>
            <w:rFonts w:ascii="Times New Roman" w:hAnsi="Times New Roman" w:cs="Times New Roman"/>
            <w:b/>
            <w:bCs/>
          </w:rPr>
          <w:t>Study area</w:t>
        </w:r>
      </w:ins>
    </w:p>
    <w:p w14:paraId="08CFF091" w14:textId="77777777" w:rsidR="00AE6AD8" w:rsidRDefault="00AE6AD8" w:rsidP="009B2860">
      <w:pPr>
        <w:keepNext/>
        <w:rPr>
          <w:ins w:id="6" w:author="Hart,Sarah" w:date="2025-02-10T12:33:00Z" w16du:dateUtc="2025-02-10T19:33:00Z"/>
          <w:rFonts w:ascii="Times New Roman" w:hAnsi="Times New Roman" w:cs="Times New Roman"/>
          <w:b/>
          <w:bCs/>
        </w:rPr>
      </w:pPr>
    </w:p>
    <w:p w14:paraId="73DCF7EC" w14:textId="0C71A46D" w:rsidR="00AE6AD8" w:rsidRPr="00AE6AD8" w:rsidRDefault="00AE6AD8" w:rsidP="009B2860">
      <w:pPr>
        <w:keepNext/>
        <w:rPr>
          <w:ins w:id="7" w:author="Hart,Sarah" w:date="2025-02-10T12:33:00Z" w16du:dateUtc="2025-02-10T19:33:00Z"/>
          <w:rFonts w:ascii="Times New Roman" w:hAnsi="Times New Roman" w:cs="Times New Roman"/>
          <w:rPrChange w:id="8" w:author="Hart,Sarah" w:date="2025-02-10T12:34:00Z" w16du:dateUtc="2025-02-10T19:34:00Z">
            <w:rPr>
              <w:ins w:id="9" w:author="Hart,Sarah" w:date="2025-02-10T12:33:00Z" w16du:dateUtc="2025-02-10T19:33:00Z"/>
              <w:rFonts w:ascii="Times New Roman" w:hAnsi="Times New Roman" w:cs="Times New Roman"/>
              <w:b/>
              <w:bCs/>
            </w:rPr>
          </w:rPrChange>
        </w:rPr>
      </w:pPr>
      <w:ins w:id="10" w:author="Hart,Sarah" w:date="2025-02-10T12:34:00Z" w16du:dateUtc="2025-02-10T19:34:00Z">
        <w:r>
          <w:rPr>
            <w:rFonts w:ascii="Times New Roman" w:hAnsi="Times New Roman" w:cs="Times New Roman"/>
          </w:rPr>
          <w:t>(insert map)</w:t>
        </w:r>
      </w:ins>
    </w:p>
    <w:p w14:paraId="6FBF50DA" w14:textId="77777777" w:rsidR="00AE6AD8" w:rsidRDefault="00AE6AD8" w:rsidP="009B2860">
      <w:pPr>
        <w:keepNext/>
        <w:rPr>
          <w:ins w:id="11" w:author="Hart,Sarah" w:date="2025-02-10T12:33:00Z" w16du:dateUtc="2025-02-10T19:33:00Z"/>
          <w:rFonts w:ascii="Times New Roman" w:hAnsi="Times New Roman" w:cs="Times New Roman"/>
          <w:b/>
          <w:bCs/>
        </w:rPr>
      </w:pPr>
    </w:p>
    <w:p w14:paraId="46547BDD" w14:textId="23A97955" w:rsidR="009B2860" w:rsidRPr="00EB541B" w:rsidRDefault="00AE6AD8" w:rsidP="009B2860">
      <w:pPr>
        <w:keepNext/>
        <w:rPr>
          <w:rFonts w:ascii="Times New Roman" w:hAnsi="Times New Roman" w:cs="Times New Roman"/>
        </w:rPr>
      </w:pPr>
      <w:ins w:id="12" w:author="Hart,Sarah" w:date="2025-02-10T12:35:00Z" w16du:dateUtc="2025-02-10T19:35:00Z">
        <w:r>
          <w:rPr>
            <w:rFonts w:ascii="Times New Roman" w:hAnsi="Times New Roman" w:cs="Times New Roman"/>
            <w:b/>
            <w:bCs/>
          </w:rPr>
          <w:t xml:space="preserve">Field </w:t>
        </w:r>
      </w:ins>
      <w:r w:rsidR="009B2860" w:rsidRPr="00EB541B">
        <w:rPr>
          <w:rFonts w:ascii="Times New Roman" w:hAnsi="Times New Roman" w:cs="Times New Roman"/>
          <w:b/>
          <w:bCs/>
        </w:rPr>
        <w:t>Data Collection</w:t>
      </w:r>
    </w:p>
    <w:p w14:paraId="3220A76D" w14:textId="11558333" w:rsidR="009B2860" w:rsidRDefault="009B2860" w:rsidP="009B2860">
      <w:pPr>
        <w:keepNext/>
        <w:rPr>
          <w:rFonts w:ascii="Times New Roman" w:hAnsi="Times New Roman" w:cs="Times New Roman"/>
        </w:rPr>
      </w:pPr>
      <w:r w:rsidRPr="00EB541B">
        <w:rPr>
          <w:rFonts w:ascii="Times New Roman" w:hAnsi="Times New Roman" w:cs="Times New Roman"/>
        </w:rPr>
        <w:tab/>
        <w:t xml:space="preserve">Data for this study was gathered entirely by the research team through direct observations at 20 sample sites </w:t>
      </w:r>
      <w:r>
        <w:rPr>
          <w:rFonts w:ascii="Times New Roman" w:hAnsi="Times New Roman" w:cs="Times New Roman"/>
        </w:rPr>
        <w:t xml:space="preserve">in Colorado </w:t>
      </w:r>
      <w:r w:rsidRPr="00EB541B">
        <w:rPr>
          <w:rFonts w:ascii="Times New Roman" w:hAnsi="Times New Roman" w:cs="Times New Roman"/>
        </w:rPr>
        <w:t>(10 in Longmont</w:t>
      </w:r>
      <w:r>
        <w:rPr>
          <w:rFonts w:ascii="Times New Roman" w:hAnsi="Times New Roman" w:cs="Times New Roman"/>
        </w:rPr>
        <w:t>, CO</w:t>
      </w:r>
      <w:r w:rsidRPr="00EB541B">
        <w:rPr>
          <w:rFonts w:ascii="Times New Roman" w:hAnsi="Times New Roman" w:cs="Times New Roman"/>
        </w:rPr>
        <w:t xml:space="preserve"> and 10 in Fort Collins</w:t>
      </w:r>
      <w:r>
        <w:rPr>
          <w:rFonts w:ascii="Times New Roman" w:hAnsi="Times New Roman" w:cs="Times New Roman"/>
        </w:rPr>
        <w:t>, CO</w:t>
      </w:r>
      <w:r w:rsidRPr="00EB541B">
        <w:rPr>
          <w:rFonts w:ascii="Times New Roman" w:hAnsi="Times New Roman" w:cs="Times New Roman"/>
        </w:rPr>
        <w:t xml:space="preserve">), with no prior data collection beyond annual weather reports. </w:t>
      </w:r>
      <w:ins w:id="13" w:author="Hart,Sarah" w:date="2025-02-10T12:40:00Z" w16du:dateUtc="2025-02-10T19:40:00Z">
        <w:r w:rsidR="00AE6AD8">
          <w:rPr>
            <w:rFonts w:ascii="Times New Roman" w:hAnsi="Times New Roman" w:cs="Times New Roman"/>
          </w:rPr>
          <w:t>Phenology o</w:t>
        </w:r>
      </w:ins>
      <w:commentRangeStart w:id="14"/>
      <w:del w:id="15" w:author="Hart,Sarah" w:date="2025-02-10T12:40:00Z" w16du:dateUtc="2025-02-10T19:40:00Z">
        <w:r w:rsidRPr="00EB541B" w:rsidDel="00AE6AD8">
          <w:rPr>
            <w:rFonts w:ascii="Times New Roman" w:hAnsi="Times New Roman" w:cs="Times New Roman"/>
          </w:rPr>
          <w:delText>O</w:delText>
        </w:r>
      </w:del>
      <w:r w:rsidRPr="00EB541B">
        <w:rPr>
          <w:rFonts w:ascii="Times New Roman" w:hAnsi="Times New Roman" w:cs="Times New Roman"/>
        </w:rPr>
        <w:t xml:space="preserve">bservations were made weekly </w:t>
      </w:r>
      <w:commentRangeEnd w:id="14"/>
      <w:r w:rsidR="00AE6AD8">
        <w:rPr>
          <w:rStyle w:val="CommentReference"/>
        </w:rPr>
        <w:commentReference w:id="14"/>
      </w:r>
      <w:r w:rsidRPr="00EB541B">
        <w:rPr>
          <w:rFonts w:ascii="Times New Roman" w:hAnsi="Times New Roman" w:cs="Times New Roman"/>
        </w:rPr>
        <w:t xml:space="preserve">using the </w:t>
      </w:r>
      <w:proofErr w:type="spellStart"/>
      <w:r w:rsidRPr="00EB541B">
        <w:rPr>
          <w:rFonts w:ascii="Times New Roman" w:hAnsi="Times New Roman" w:cs="Times New Roman"/>
        </w:rPr>
        <w:t>BudBurst</w:t>
      </w:r>
      <w:proofErr w:type="spellEnd"/>
      <w:r w:rsidRPr="00EB541B">
        <w:rPr>
          <w:rFonts w:ascii="Times New Roman" w:hAnsi="Times New Roman" w:cs="Times New Roman"/>
        </w:rPr>
        <w:t xml:space="preserve"> app to track phenological data, specifically leaf color change and leaf drop percentages. </w:t>
      </w:r>
      <w:commentRangeStart w:id="16"/>
      <w:r w:rsidRPr="00EB541B">
        <w:rPr>
          <w:rFonts w:ascii="Times New Roman" w:hAnsi="Times New Roman" w:cs="Times New Roman"/>
        </w:rPr>
        <w:t xml:space="preserve">To ensure consistency, the research team defined clear criteria for when a tree was considered </w:t>
      </w:r>
      <w:r>
        <w:rPr>
          <w:rFonts w:ascii="Times New Roman" w:hAnsi="Times New Roman" w:cs="Times New Roman"/>
        </w:rPr>
        <w:t>“done” or completely</w:t>
      </w:r>
      <w:r w:rsidRPr="00EB541B">
        <w:rPr>
          <w:rFonts w:ascii="Times New Roman" w:hAnsi="Times New Roman" w:cs="Times New Roman"/>
        </w:rPr>
        <w:t xml:space="preserve"> leafless. A tree was classified as completely clear of leaves when the remaining leaves were 100% brown, crispy, and dead</w:t>
      </w:r>
      <w:commentRangeEnd w:id="16"/>
      <w:r w:rsidR="00AE6AD8">
        <w:rPr>
          <w:rStyle w:val="CommentReference"/>
        </w:rPr>
        <w:commentReference w:id="16"/>
      </w:r>
      <w:r w:rsidRPr="00EB541B">
        <w:rPr>
          <w:rFonts w:ascii="Times New Roman" w:hAnsi="Times New Roman" w:cs="Times New Roman"/>
        </w:rPr>
        <w:t xml:space="preserve">. This was necessary to account for trees that retain some dead leaves throughout winter, which may not drop until the following spring. </w:t>
      </w:r>
    </w:p>
    <w:p w14:paraId="29C3C7C8" w14:textId="13D7FA51" w:rsidR="009B2860" w:rsidRDefault="009B2860" w:rsidP="009B2860">
      <w:pPr>
        <w:keepNext/>
        <w:ind w:firstLine="720"/>
        <w:rPr>
          <w:ins w:id="17" w:author="Hart,Sarah" w:date="2025-02-10T12:40:00Z" w16du:dateUtc="2025-02-10T19:40:00Z"/>
          <w:rFonts w:ascii="Times New Roman" w:hAnsi="Times New Roman" w:cs="Times New Roman"/>
        </w:rPr>
      </w:pPr>
      <w:commentRangeStart w:id="18"/>
      <w:r w:rsidRPr="00EB541B">
        <w:rPr>
          <w:rFonts w:ascii="Times New Roman" w:hAnsi="Times New Roman" w:cs="Times New Roman"/>
        </w:rPr>
        <w:t xml:space="preserve">In addition to phenological observations, tree measurements were taken, including Diameter at Breast Height (DBH) using measuring tapes, and estimates of tree crown width were made. These measurements allowed the </w:t>
      </w:r>
      <w:r>
        <w:rPr>
          <w:rFonts w:ascii="Times New Roman" w:hAnsi="Times New Roman" w:cs="Times New Roman"/>
        </w:rPr>
        <w:t>classification</w:t>
      </w:r>
      <w:r w:rsidRPr="00EB541B">
        <w:rPr>
          <w:rFonts w:ascii="Times New Roman" w:hAnsi="Times New Roman" w:cs="Times New Roman"/>
        </w:rPr>
        <w:t xml:space="preserve"> of trees into one of three categories: </w:t>
      </w:r>
      <w:commentRangeStart w:id="19"/>
      <w:r w:rsidRPr="00EB541B">
        <w:rPr>
          <w:rFonts w:ascii="Times New Roman" w:hAnsi="Times New Roman" w:cs="Times New Roman"/>
        </w:rPr>
        <w:t>skinny/tall, big/tall, and small</w:t>
      </w:r>
      <w:commentRangeEnd w:id="19"/>
      <w:r w:rsidR="00AE6AD8">
        <w:rPr>
          <w:rStyle w:val="CommentReference"/>
        </w:rPr>
        <w:commentReference w:id="19"/>
      </w:r>
      <w:r w:rsidRPr="00EB541B">
        <w:rPr>
          <w:rFonts w:ascii="Times New Roman" w:hAnsi="Times New Roman" w:cs="Times New Roman"/>
        </w:rPr>
        <w:t xml:space="preserve">. </w:t>
      </w:r>
      <w:moveFromRangeStart w:id="20" w:author="Hart,Sarah" w:date="2025-02-10T12:40:00Z" w:name="move190083627"/>
      <w:moveFrom w:id="21" w:author="Hart,Sarah" w:date="2025-02-10T12:40:00Z" w16du:dateUtc="2025-02-10T19:40:00Z">
        <w:r w:rsidRPr="00EB541B" w:rsidDel="00AE6AD8">
          <w:rPr>
            <w:rFonts w:ascii="Times New Roman" w:hAnsi="Times New Roman" w:cs="Times New Roman"/>
          </w:rPr>
          <w:t xml:space="preserve">Weather data for the months of August through November, spanning the last 30 years, was compiled for both Longmont and Fort Collins. This data, which includes temperature and frost information, is </w:t>
        </w:r>
        <w:r w:rsidDel="00AE6AD8">
          <w:rPr>
            <w:rFonts w:ascii="Times New Roman" w:hAnsi="Times New Roman" w:cs="Times New Roman"/>
          </w:rPr>
          <w:t>important</w:t>
        </w:r>
        <w:r w:rsidRPr="00EB541B" w:rsidDel="00AE6AD8">
          <w:rPr>
            <w:rFonts w:ascii="Times New Roman" w:hAnsi="Times New Roman" w:cs="Times New Roman"/>
          </w:rPr>
          <w:t xml:space="preserve"> </w:t>
        </w:r>
        <w:r w:rsidDel="00AE6AD8">
          <w:rPr>
            <w:rFonts w:ascii="Times New Roman" w:hAnsi="Times New Roman" w:cs="Times New Roman"/>
          </w:rPr>
          <w:t>as</w:t>
        </w:r>
        <w:r w:rsidRPr="00EB541B" w:rsidDel="00AE6AD8">
          <w:rPr>
            <w:rFonts w:ascii="Times New Roman" w:hAnsi="Times New Roman" w:cs="Times New Roman"/>
          </w:rPr>
          <w:t xml:space="preserve"> it aligns with the period when leaf senescence typically begins and progresses.</w:t>
        </w:r>
      </w:moveFrom>
      <w:moveFromRangeEnd w:id="20"/>
      <w:commentRangeEnd w:id="18"/>
      <w:r w:rsidR="00AE6AD8">
        <w:rPr>
          <w:rStyle w:val="CommentReference"/>
        </w:rPr>
        <w:commentReference w:id="18"/>
      </w:r>
    </w:p>
    <w:p w14:paraId="45648251" w14:textId="77777777" w:rsidR="00AE6AD8" w:rsidRDefault="00AE6AD8" w:rsidP="009B2860">
      <w:pPr>
        <w:keepNext/>
        <w:ind w:firstLine="720"/>
        <w:rPr>
          <w:ins w:id="22" w:author="Hart,Sarah" w:date="2025-02-10T12:38:00Z" w16du:dateUtc="2025-02-10T19:38:00Z"/>
          <w:rFonts w:ascii="Times New Roman" w:hAnsi="Times New Roman" w:cs="Times New Roman"/>
        </w:rPr>
      </w:pPr>
    </w:p>
    <w:p w14:paraId="58E762FE" w14:textId="28288FFC" w:rsidR="00AE6AD8" w:rsidRPr="00EB541B" w:rsidDel="00AE6AD8" w:rsidRDefault="00AE6AD8" w:rsidP="009B2860">
      <w:pPr>
        <w:keepNext/>
        <w:ind w:firstLine="720"/>
        <w:rPr>
          <w:del w:id="23" w:author="Hart,Sarah" w:date="2025-02-10T12:38:00Z" w16du:dateUtc="2025-02-10T19:38:00Z"/>
          <w:rFonts w:ascii="Times New Roman" w:hAnsi="Times New Roman" w:cs="Times New Roman"/>
        </w:rPr>
      </w:pPr>
      <w:moveToRangeStart w:id="24" w:author="Hart,Sarah" w:date="2025-02-10T12:40:00Z" w:name="move190083627"/>
      <w:moveTo w:id="25" w:author="Hart,Sarah" w:date="2025-02-10T12:40:00Z" w16du:dateUtc="2025-02-10T19:40:00Z">
        <w:r w:rsidRPr="00EB541B">
          <w:rPr>
            <w:rFonts w:ascii="Times New Roman" w:hAnsi="Times New Roman" w:cs="Times New Roman"/>
          </w:rPr>
          <w:t xml:space="preserve">Weather data for the months of August through November, spanning the last 30 years, was compiled for both Longmont and Fort Collins. This data, which includes temperature and frost information, is </w:t>
        </w:r>
        <w:r>
          <w:rPr>
            <w:rFonts w:ascii="Times New Roman" w:hAnsi="Times New Roman" w:cs="Times New Roman"/>
          </w:rPr>
          <w:t>important</w:t>
        </w:r>
        <w:r w:rsidRPr="00EB541B">
          <w:rPr>
            <w:rFonts w:ascii="Times New Roman" w:hAnsi="Times New Roman" w:cs="Times New Roman"/>
          </w:rPr>
          <w:t xml:space="preserve"> </w:t>
        </w:r>
        <w:r>
          <w:rPr>
            <w:rFonts w:ascii="Times New Roman" w:hAnsi="Times New Roman" w:cs="Times New Roman"/>
          </w:rPr>
          <w:t>as</w:t>
        </w:r>
        <w:r w:rsidRPr="00EB541B">
          <w:rPr>
            <w:rFonts w:ascii="Times New Roman" w:hAnsi="Times New Roman" w:cs="Times New Roman"/>
          </w:rPr>
          <w:t xml:space="preserve"> it aligns with the period when leaf senescence typically begins and progresses.</w:t>
        </w:r>
      </w:moveTo>
      <w:moveToRangeEnd w:id="24"/>
    </w:p>
    <w:p w14:paraId="56D40C8F" w14:textId="77777777" w:rsidR="009B2860" w:rsidRPr="00EB541B" w:rsidRDefault="009B2860" w:rsidP="009B2860">
      <w:pPr>
        <w:keepNext/>
        <w:rPr>
          <w:rFonts w:ascii="Times New Roman" w:hAnsi="Times New Roman" w:cs="Times New Roman"/>
          <w:b/>
          <w:bCs/>
        </w:rPr>
      </w:pPr>
    </w:p>
    <w:p w14:paraId="1FF2C00A" w14:textId="77777777" w:rsidR="009B2860" w:rsidRPr="00EB541B" w:rsidRDefault="009B2860" w:rsidP="009B2860">
      <w:pPr>
        <w:keepNext/>
        <w:rPr>
          <w:rFonts w:ascii="Times New Roman" w:hAnsi="Times New Roman" w:cs="Times New Roman"/>
        </w:rPr>
      </w:pPr>
      <w:r w:rsidRPr="00EB541B">
        <w:rPr>
          <w:rFonts w:ascii="Times New Roman" w:hAnsi="Times New Roman" w:cs="Times New Roman"/>
          <w:b/>
          <w:bCs/>
        </w:rPr>
        <w:t>Data Entry and Processing</w:t>
      </w:r>
    </w:p>
    <w:p w14:paraId="3EBDFD4D" w14:textId="7B1D7C11" w:rsidR="009B2860" w:rsidRPr="00EB541B" w:rsidRDefault="009B2860" w:rsidP="009B2860">
      <w:pPr>
        <w:keepNext/>
        <w:rPr>
          <w:rFonts w:ascii="Times New Roman" w:hAnsi="Times New Roman" w:cs="Times New Roman"/>
        </w:rPr>
      </w:pPr>
      <w:r w:rsidRPr="00EB541B">
        <w:rPr>
          <w:rFonts w:ascii="Times New Roman" w:hAnsi="Times New Roman" w:cs="Times New Roman"/>
        </w:rPr>
        <w:tab/>
        <w:t xml:space="preserve">Once the field data was collected, it was </w:t>
      </w:r>
      <w:r>
        <w:rPr>
          <w:rFonts w:ascii="Times New Roman" w:hAnsi="Times New Roman" w:cs="Times New Roman"/>
        </w:rPr>
        <w:t>transferred from BudBurst t</w:t>
      </w:r>
      <w:r w:rsidRPr="00EB541B">
        <w:rPr>
          <w:rFonts w:ascii="Times New Roman" w:hAnsi="Times New Roman" w:cs="Times New Roman"/>
        </w:rPr>
        <w:t xml:space="preserve">o </w:t>
      </w:r>
      <w:r>
        <w:rPr>
          <w:rFonts w:ascii="Times New Roman" w:hAnsi="Times New Roman" w:cs="Times New Roman"/>
        </w:rPr>
        <w:t>Excel formats</w:t>
      </w:r>
      <w:r w:rsidRPr="00EB541B">
        <w:rPr>
          <w:rFonts w:ascii="Times New Roman" w:hAnsi="Times New Roman" w:cs="Times New Roman"/>
        </w:rPr>
        <w:t xml:space="preserve"> for processing. Crude maps of the data collection sites were initially created using Canva, with plans to refine these maps using a GIS entity in the coming weeks. Historical weather data for the relevant months (August–November) over the last 30 years was compiled into two separate data sheets for each location, with an additional tab specifically for frost data from the past year. All data was organized and stored in Excel, allowing for easy reference and future analysis. Additionally, images of trees at various stages of senescence—showing different sizes, colors, and leaf drop stages—were taken and saved in a dedicated folder for later use in the final report and poster presentation. These images will serve as visual aids to support the quantitative data.</w:t>
      </w:r>
    </w:p>
    <w:p w14:paraId="19AB3942" w14:textId="77777777" w:rsidR="009B2860" w:rsidRPr="00EB541B" w:rsidDel="00AE6AD8" w:rsidRDefault="009B2860" w:rsidP="009B2860">
      <w:pPr>
        <w:keepNext/>
        <w:rPr>
          <w:del w:id="26" w:author="Hart,Sarah" w:date="2025-02-10T12:39:00Z" w16du:dateUtc="2025-02-10T19:39:00Z"/>
          <w:rFonts w:ascii="Times New Roman" w:hAnsi="Times New Roman" w:cs="Times New Roman"/>
          <w:b/>
          <w:bCs/>
        </w:rPr>
      </w:pPr>
    </w:p>
    <w:p w14:paraId="30310AAF" w14:textId="77777777" w:rsidR="00AE6AD8" w:rsidRDefault="00AE6AD8" w:rsidP="009B2860">
      <w:pPr>
        <w:keepNext/>
        <w:rPr>
          <w:ins w:id="27" w:author="Hart,Sarah" w:date="2025-02-10T12:35:00Z" w16du:dateUtc="2025-02-10T19:35:00Z"/>
          <w:rFonts w:ascii="Times New Roman" w:hAnsi="Times New Roman" w:cs="Times New Roman"/>
          <w:b/>
          <w:bCs/>
        </w:rPr>
      </w:pPr>
    </w:p>
    <w:p w14:paraId="58C05AFD" w14:textId="4E33B199" w:rsidR="009B2860" w:rsidRPr="00EB541B" w:rsidRDefault="009B2860" w:rsidP="009B2860">
      <w:pPr>
        <w:keepNext/>
        <w:rPr>
          <w:rFonts w:ascii="Times New Roman" w:hAnsi="Times New Roman" w:cs="Times New Roman"/>
        </w:rPr>
      </w:pPr>
      <w:r w:rsidRPr="00EB541B">
        <w:rPr>
          <w:rFonts w:ascii="Times New Roman" w:hAnsi="Times New Roman" w:cs="Times New Roman"/>
          <w:b/>
          <w:bCs/>
        </w:rPr>
        <w:t>Data Analysis</w:t>
      </w:r>
      <w:r w:rsidRPr="00EB541B">
        <w:rPr>
          <w:rFonts w:ascii="Times New Roman" w:hAnsi="Times New Roman" w:cs="Times New Roman"/>
        </w:rPr>
        <w:br/>
      </w:r>
      <w:r w:rsidRPr="00EB541B">
        <w:rPr>
          <w:rFonts w:ascii="Times New Roman" w:hAnsi="Times New Roman" w:cs="Times New Roman"/>
        </w:rPr>
        <w:tab/>
        <w:t>At this stage, no formal data analysis</w:t>
      </w:r>
      <w:r>
        <w:rPr>
          <w:rFonts w:ascii="Times New Roman" w:hAnsi="Times New Roman" w:cs="Times New Roman"/>
        </w:rPr>
        <w:t xml:space="preserve"> or interpretation</w:t>
      </w:r>
      <w:r w:rsidRPr="00EB541B">
        <w:rPr>
          <w:rFonts w:ascii="Times New Roman" w:hAnsi="Times New Roman" w:cs="Times New Roman"/>
        </w:rPr>
        <w:t xml:space="preserve"> has been conducted. The collected data, including both tree phenological data and historical weather data, has been stored in spreadsheets and will be analyzed using R and/or Excel. The analysis will focus on identifying </w:t>
      </w:r>
      <w:r w:rsidRPr="00EB541B">
        <w:rPr>
          <w:rFonts w:ascii="Times New Roman" w:hAnsi="Times New Roman" w:cs="Times New Roman"/>
        </w:rPr>
        <w:lastRenderedPageBreak/>
        <w:t xml:space="preserve">potential relationships between tree phenology (such as the timing of leaf color change and leaf drop) and weather variables (such as temperature and frost patterns). The spreadsheets will be cleaned </w:t>
      </w:r>
      <w:r>
        <w:rPr>
          <w:rFonts w:ascii="Times New Roman" w:hAnsi="Times New Roman" w:cs="Times New Roman"/>
        </w:rPr>
        <w:t xml:space="preserve">up </w:t>
      </w:r>
      <w:r w:rsidRPr="00EB541B">
        <w:rPr>
          <w:rFonts w:ascii="Times New Roman" w:hAnsi="Times New Roman" w:cs="Times New Roman"/>
        </w:rPr>
        <w:t>and organized to ensure that the data is ready for analysis, and several graphs and tables may be created to visualize the timing of leaf senescence in both Longmont and Fort</w:t>
      </w:r>
      <w:r>
        <w:rPr>
          <w:rFonts w:ascii="Times New Roman" w:hAnsi="Times New Roman" w:cs="Times New Roman"/>
        </w:rPr>
        <w:t xml:space="preserve"> </w:t>
      </w:r>
      <w:r w:rsidRPr="00EB541B">
        <w:rPr>
          <w:rFonts w:ascii="Times New Roman" w:hAnsi="Times New Roman" w:cs="Times New Roman"/>
        </w:rPr>
        <w:t>Collins, as well as to explore any correlations between phenological events and weather conditions</w:t>
      </w:r>
      <w:r>
        <w:rPr>
          <w:rFonts w:ascii="Times New Roman" w:hAnsi="Times New Roman" w:cs="Times New Roman"/>
        </w:rPr>
        <w:t>.</w:t>
      </w:r>
    </w:p>
    <w:p w14:paraId="666F76B9" w14:textId="77777777" w:rsidR="009B2860" w:rsidRPr="00EB541B" w:rsidRDefault="009B2860" w:rsidP="009B2860">
      <w:pPr>
        <w:keepNext/>
        <w:rPr>
          <w:rFonts w:ascii="Times New Roman" w:hAnsi="Times New Roman" w:cs="Times New Roman"/>
        </w:rPr>
      </w:pPr>
    </w:p>
    <w:p w14:paraId="5D2A76BD" w14:textId="77777777" w:rsidR="009B2860" w:rsidRDefault="009B2860" w:rsidP="009B2860">
      <w:pPr>
        <w:keepNext/>
      </w:pPr>
    </w:p>
    <w:p w14:paraId="411A2134" w14:textId="77777777" w:rsidR="009B2860" w:rsidRDefault="009B2860" w:rsidP="009B2860">
      <w:pPr>
        <w:keepNext/>
      </w:pPr>
      <w:r>
        <w:rPr>
          <w:rFonts w:ascii="Times New Roman" w:hAnsi="Times New Roman" w:cs="Times New Roman"/>
          <w:noProof/>
        </w:rPr>
        <w:drawing>
          <wp:inline distT="0" distB="0" distL="0" distR="0" wp14:anchorId="07DEA040" wp14:editId="0D847842">
            <wp:extent cx="5943600" cy="4473575"/>
            <wp:effectExtent l="0" t="0" r="0" b="0"/>
            <wp:docPr id="428349651" name="Picture 3" descr="A diagram of a meth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8349651" name="Picture 3" descr="A diagram of a method&#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73575"/>
                    </a:xfrm>
                    <a:prstGeom prst="rect">
                      <a:avLst/>
                    </a:prstGeom>
                  </pic:spPr>
                </pic:pic>
              </a:graphicData>
            </a:graphic>
          </wp:inline>
        </w:drawing>
      </w:r>
    </w:p>
    <w:p w14:paraId="22789AFD" w14:textId="77777777" w:rsidR="009B2860" w:rsidRPr="00085D96" w:rsidRDefault="009B2860" w:rsidP="009B2860">
      <w:pPr>
        <w:pStyle w:val="Caption"/>
        <w:rPr>
          <w:rFonts w:cstheme="minorHAnsi"/>
        </w:rPr>
      </w:pPr>
      <w:r>
        <w:t xml:space="preserve">Figure </w:t>
      </w:r>
      <w:fldSimple w:instr=" SEQ Figure \* ARABIC ">
        <w:r>
          <w:rPr>
            <w:noProof/>
          </w:rPr>
          <w:t>4</w:t>
        </w:r>
      </w:fldSimple>
      <w:r w:rsidRPr="00085D96">
        <w:rPr>
          <w:rFonts w:cstheme="minorHAnsi"/>
        </w:rPr>
        <w:t>: displays a potential method outline for our aspen tree phenology research as a flow chart of data collection, data entry &amp; processing, data analysis, and data interpretation &amp; potential outcomes. This method will be used to answer research questions concerning the phenological differences in aspen trees in two different locations along the Northern Front Range of Colorado.</w:t>
      </w:r>
    </w:p>
    <w:p w14:paraId="25028DAB" w14:textId="77777777" w:rsidR="009B2860" w:rsidRDefault="009B2860"/>
    <w:sectPr w:rsidR="009B2860" w:rsidSect="009B2860">
      <w:headerReference w:type="even" r:id="rId11"/>
      <w:headerReference w:type="default" r:id="rId12"/>
      <w:footerReference w:type="even" r:id="rId13"/>
      <w:footerReference w:type="default" r:id="rId14"/>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0" w:author="Hart,Sarah" w:date="2025-02-10T12:36:00Z" w:initials="H">
    <w:p w14:paraId="73E7687E" w14:textId="77777777" w:rsidR="00AE6AD8" w:rsidRDefault="00AE6AD8" w:rsidP="00AE6AD8">
      <w:r>
        <w:rPr>
          <w:rStyle w:val="CommentReference"/>
        </w:rPr>
        <w:annotationRef/>
      </w:r>
      <w:r>
        <w:rPr>
          <w:sz w:val="20"/>
          <w:szCs w:val="20"/>
        </w:rPr>
        <w:t xml:space="preserve">I would just call this section “Methods”, but I recognize you’re probably just following instructions here. </w:t>
      </w:r>
    </w:p>
  </w:comment>
  <w:comment w:id="14" w:author="Hart,Sarah" w:date="2025-02-10T12:37:00Z" w:initials="H">
    <w:p w14:paraId="04BDAC67" w14:textId="77777777" w:rsidR="00AE6AD8" w:rsidRDefault="00AE6AD8" w:rsidP="00AE6AD8">
      <w:r>
        <w:rPr>
          <w:rStyle w:val="CommentReference"/>
        </w:rPr>
        <w:annotationRef/>
      </w:r>
      <w:r>
        <w:rPr>
          <w:sz w:val="20"/>
          <w:szCs w:val="20"/>
        </w:rPr>
        <w:t>Add information about the time period</w:t>
      </w:r>
    </w:p>
  </w:comment>
  <w:comment w:id="16" w:author="Hart,Sarah" w:date="2025-02-10T12:36:00Z" w:initials="H">
    <w:p w14:paraId="3C9583CB" w14:textId="13ABF2E3" w:rsidR="00AE6AD8" w:rsidRDefault="00AE6AD8" w:rsidP="00AE6AD8">
      <w:r>
        <w:rPr>
          <w:rStyle w:val="CommentReference"/>
        </w:rPr>
        <w:annotationRef/>
      </w:r>
      <w:r>
        <w:rPr>
          <w:sz w:val="20"/>
          <w:szCs w:val="20"/>
        </w:rPr>
        <w:t>Consider adding photographs</w:t>
      </w:r>
    </w:p>
  </w:comment>
  <w:comment w:id="19" w:author="Hart,Sarah" w:date="2025-02-10T12:38:00Z" w:initials="H">
    <w:p w14:paraId="0EA97E68" w14:textId="77777777" w:rsidR="00AE6AD8" w:rsidRDefault="00AE6AD8" w:rsidP="00AE6AD8">
      <w:r>
        <w:rPr>
          <w:rStyle w:val="CommentReference"/>
        </w:rPr>
        <w:annotationRef/>
      </w:r>
      <w:r>
        <w:rPr>
          <w:sz w:val="20"/>
          <w:szCs w:val="20"/>
        </w:rPr>
        <w:t>I would add some information here about these categories and explain why you had to do this (you couldn’t physically access all of the trees)</w:t>
      </w:r>
    </w:p>
  </w:comment>
  <w:comment w:id="18" w:author="Hart,Sarah" w:date="2025-02-10T12:41:00Z" w:initials="H">
    <w:p w14:paraId="74B10485" w14:textId="77777777" w:rsidR="00AE6AD8" w:rsidRDefault="00AE6AD8" w:rsidP="00AE6AD8">
      <w:r>
        <w:rPr>
          <w:rStyle w:val="CommentReference"/>
        </w:rPr>
        <w:annotationRef/>
      </w:r>
      <w:r>
        <w:rPr>
          <w:sz w:val="20"/>
          <w:szCs w:val="20"/>
        </w:rPr>
        <w:t>It can be helpful to include information about why you are collecting this information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3E7687E" w15:done="0"/>
  <w15:commentEx w15:paraId="04BDAC67" w15:done="0"/>
  <w15:commentEx w15:paraId="3C9583CB" w15:done="0"/>
  <w15:commentEx w15:paraId="0EA97E68" w15:done="0"/>
  <w15:commentEx w15:paraId="74B1048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4C9CB56" w16cex:dateUtc="2025-02-10T19:36:00Z"/>
  <w16cex:commentExtensible w16cex:durableId="60129F21" w16cex:dateUtc="2025-02-10T19:37:00Z"/>
  <w16cex:commentExtensible w16cex:durableId="1FD5AA55" w16cex:dateUtc="2025-02-10T19:36:00Z"/>
  <w16cex:commentExtensible w16cex:durableId="160BFA4B" w16cex:dateUtc="2025-02-10T19:38:00Z"/>
  <w16cex:commentExtensible w16cex:durableId="4F240EB1" w16cex:dateUtc="2025-02-10T19: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3E7687E" w16cid:durableId="34C9CB56"/>
  <w16cid:commentId w16cid:paraId="04BDAC67" w16cid:durableId="60129F21"/>
  <w16cid:commentId w16cid:paraId="3C9583CB" w16cid:durableId="1FD5AA55"/>
  <w16cid:commentId w16cid:paraId="0EA97E68" w16cid:durableId="160BFA4B"/>
  <w16cid:commentId w16cid:paraId="74B10485" w16cid:durableId="4F240E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C61AC8" w14:textId="77777777" w:rsidR="00030344" w:rsidRDefault="00030344">
      <w:r>
        <w:separator/>
      </w:r>
    </w:p>
  </w:endnote>
  <w:endnote w:type="continuationSeparator" w:id="0">
    <w:p w14:paraId="32F02C55" w14:textId="77777777" w:rsidR="00030344" w:rsidRDefault="000303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F1B87A" w14:textId="77777777" w:rsidR="001868DA" w:rsidRDefault="00000000" w:rsidP="008B0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03F1343" w14:textId="77777777" w:rsidR="001868DA" w:rsidRDefault="001868DA" w:rsidP="00CC4C0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B2CD71" w14:textId="77777777" w:rsidR="001868DA" w:rsidRDefault="00000000" w:rsidP="008B0AB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p w14:paraId="37801A54" w14:textId="77777777" w:rsidR="001868DA" w:rsidRDefault="00000000" w:rsidP="00CC4C02">
    <w:pPr>
      <w:pStyle w:val="Footer"/>
      <w:ind w:right="360"/>
    </w:pPr>
    <w:r>
      <w:rPr>
        <w:color w:val="000000" w:themeColor="text1"/>
      </w:rPr>
      <w:t>Beckett</w:t>
    </w:r>
    <w:r>
      <w:tab/>
    </w:r>
  </w:p>
  <w:p w14:paraId="487EDDC9" w14:textId="77777777" w:rsidR="001868DA" w:rsidRDefault="001868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BE035B" w14:textId="77777777" w:rsidR="00030344" w:rsidRDefault="00030344">
      <w:r>
        <w:separator/>
      </w:r>
    </w:p>
  </w:footnote>
  <w:footnote w:type="continuationSeparator" w:id="0">
    <w:p w14:paraId="2AAAA2C9" w14:textId="77777777" w:rsidR="00030344" w:rsidRDefault="000303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2032868522"/>
      <w:docPartObj>
        <w:docPartGallery w:val="Page Numbers (Top of Page)"/>
        <w:docPartUnique/>
      </w:docPartObj>
    </w:sdtPr>
    <w:sdtContent>
      <w:p w14:paraId="292F4A01" w14:textId="77777777" w:rsidR="001868DA" w:rsidRDefault="00000000" w:rsidP="00F00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6DE29" w14:textId="77777777" w:rsidR="001868DA" w:rsidRDefault="001868DA" w:rsidP="002F2EAE">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265192742"/>
      <w:docPartObj>
        <w:docPartGallery w:val="Page Numbers (Top of Page)"/>
        <w:docPartUnique/>
      </w:docPartObj>
    </w:sdtPr>
    <w:sdtContent>
      <w:p w14:paraId="5550ADE7" w14:textId="77777777" w:rsidR="001868DA" w:rsidRDefault="00000000" w:rsidP="00F0036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132C581A" w14:textId="77777777" w:rsidR="001868DA" w:rsidRDefault="00000000" w:rsidP="002F2EAE">
    <w:pPr>
      <w:pStyle w:val="Header"/>
      <w:ind w:right="360"/>
    </w:pPr>
    <w:r>
      <w:t>SUPER Project Research Report 2024-25</w:t>
    </w:r>
    <w:r>
      <w:tab/>
    </w:r>
    <w:r>
      <w:tab/>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Hart,Sarah">
    <w15:presenceInfo w15:providerId="AD" w15:userId="S::sjhart3@colostate.edu::5a2b1c81-be68-47d9-b914-37ad4f60bf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860"/>
    <w:rsid w:val="00030344"/>
    <w:rsid w:val="000E09C4"/>
    <w:rsid w:val="001868DA"/>
    <w:rsid w:val="007A0652"/>
    <w:rsid w:val="009B2860"/>
    <w:rsid w:val="00AE6AD8"/>
    <w:rsid w:val="00B07EA9"/>
    <w:rsid w:val="00EC7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C1ABCA"/>
  <w15:chartTrackingRefBased/>
  <w15:docId w15:val="{80406B07-E0DF-AA48-B9BD-4DE0BCF626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2860"/>
    <w:pPr>
      <w:spacing w:after="0" w:line="240" w:lineRule="auto"/>
    </w:pPr>
    <w:rPr>
      <w:kern w:val="0"/>
      <w14:ligatures w14:val="none"/>
    </w:rPr>
  </w:style>
  <w:style w:type="paragraph" w:styleId="Heading1">
    <w:name w:val="heading 1"/>
    <w:basedOn w:val="Normal"/>
    <w:next w:val="Normal"/>
    <w:link w:val="Heading1Char"/>
    <w:uiPriority w:val="9"/>
    <w:qFormat/>
    <w:rsid w:val="009B2860"/>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9B2860"/>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9B2860"/>
    <w:pPr>
      <w:keepNext/>
      <w:keepLines/>
      <w:spacing w:before="160" w:after="80" w:line="278" w:lineRule="auto"/>
      <w:outlineLvl w:val="2"/>
    </w:pPr>
    <w:rPr>
      <w:rFonts w:eastAsiaTheme="majorEastAsia"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9B2860"/>
    <w:pPr>
      <w:keepNext/>
      <w:keepLines/>
      <w:spacing w:before="80" w:after="40" w:line="278" w:lineRule="auto"/>
      <w:outlineLvl w:val="3"/>
    </w:pPr>
    <w:rPr>
      <w:rFonts w:eastAsiaTheme="majorEastAsia"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9B2860"/>
    <w:pPr>
      <w:keepNext/>
      <w:keepLines/>
      <w:spacing w:before="80" w:after="40" w:line="278" w:lineRule="auto"/>
      <w:outlineLvl w:val="4"/>
    </w:pPr>
    <w:rPr>
      <w:rFonts w:eastAsiaTheme="majorEastAsia"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9B2860"/>
    <w:pPr>
      <w:keepNext/>
      <w:keepLines/>
      <w:spacing w:before="40" w:line="278" w:lineRule="auto"/>
      <w:outlineLvl w:val="5"/>
    </w:pPr>
    <w:rPr>
      <w:rFonts w:eastAsiaTheme="majorEastAsia"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9B2860"/>
    <w:pPr>
      <w:keepNext/>
      <w:keepLines/>
      <w:spacing w:before="40" w:line="278" w:lineRule="auto"/>
      <w:outlineLvl w:val="6"/>
    </w:pPr>
    <w:rPr>
      <w:rFonts w:eastAsiaTheme="majorEastAsia"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9B2860"/>
    <w:pPr>
      <w:keepNext/>
      <w:keepLines/>
      <w:spacing w:line="278" w:lineRule="auto"/>
      <w:outlineLvl w:val="7"/>
    </w:pPr>
    <w:rPr>
      <w:rFonts w:eastAsiaTheme="majorEastAsia"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9B2860"/>
    <w:pPr>
      <w:keepNext/>
      <w:keepLines/>
      <w:spacing w:line="278" w:lineRule="auto"/>
      <w:outlineLvl w:val="8"/>
    </w:pPr>
    <w:rPr>
      <w:rFonts w:eastAsiaTheme="majorEastAsia"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286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B286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B286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B286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B286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B286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B286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B286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B2860"/>
    <w:rPr>
      <w:rFonts w:eastAsiaTheme="majorEastAsia" w:cstheme="majorBidi"/>
      <w:color w:val="272727" w:themeColor="text1" w:themeTint="D8"/>
    </w:rPr>
  </w:style>
  <w:style w:type="paragraph" w:styleId="Title">
    <w:name w:val="Title"/>
    <w:basedOn w:val="Normal"/>
    <w:next w:val="Normal"/>
    <w:link w:val="TitleChar"/>
    <w:uiPriority w:val="10"/>
    <w:qFormat/>
    <w:rsid w:val="009B2860"/>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9B286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B2860"/>
    <w:pPr>
      <w:numPr>
        <w:ilvl w:val="1"/>
      </w:numPr>
      <w:spacing w:after="160"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9B286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B2860"/>
    <w:pPr>
      <w:spacing w:before="160" w:after="160" w:line="278" w:lineRule="auto"/>
      <w:jc w:val="center"/>
    </w:pPr>
    <w:rPr>
      <w:i/>
      <w:iCs/>
      <w:color w:val="404040" w:themeColor="text1" w:themeTint="BF"/>
      <w:kern w:val="2"/>
      <w14:ligatures w14:val="standardContextual"/>
    </w:rPr>
  </w:style>
  <w:style w:type="character" w:customStyle="1" w:styleId="QuoteChar">
    <w:name w:val="Quote Char"/>
    <w:basedOn w:val="DefaultParagraphFont"/>
    <w:link w:val="Quote"/>
    <w:uiPriority w:val="29"/>
    <w:rsid w:val="009B2860"/>
    <w:rPr>
      <w:i/>
      <w:iCs/>
      <w:color w:val="404040" w:themeColor="text1" w:themeTint="BF"/>
    </w:rPr>
  </w:style>
  <w:style w:type="paragraph" w:styleId="ListParagraph">
    <w:name w:val="List Paragraph"/>
    <w:basedOn w:val="Normal"/>
    <w:uiPriority w:val="34"/>
    <w:qFormat/>
    <w:rsid w:val="009B2860"/>
    <w:pPr>
      <w:spacing w:after="160" w:line="278" w:lineRule="auto"/>
      <w:ind w:left="720"/>
      <w:contextualSpacing/>
    </w:pPr>
    <w:rPr>
      <w:kern w:val="2"/>
      <w14:ligatures w14:val="standardContextual"/>
    </w:rPr>
  </w:style>
  <w:style w:type="character" w:styleId="IntenseEmphasis">
    <w:name w:val="Intense Emphasis"/>
    <w:basedOn w:val="DefaultParagraphFont"/>
    <w:uiPriority w:val="21"/>
    <w:qFormat/>
    <w:rsid w:val="009B2860"/>
    <w:rPr>
      <w:i/>
      <w:iCs/>
      <w:color w:val="0F4761" w:themeColor="accent1" w:themeShade="BF"/>
    </w:rPr>
  </w:style>
  <w:style w:type="paragraph" w:styleId="IntenseQuote">
    <w:name w:val="Intense Quote"/>
    <w:basedOn w:val="Normal"/>
    <w:next w:val="Normal"/>
    <w:link w:val="IntenseQuoteChar"/>
    <w:uiPriority w:val="30"/>
    <w:qFormat/>
    <w:rsid w:val="009B2860"/>
    <w:pPr>
      <w:pBdr>
        <w:top w:val="single" w:sz="4" w:space="10" w:color="0F4761" w:themeColor="accent1" w:themeShade="BF"/>
        <w:bottom w:val="single" w:sz="4" w:space="10" w:color="0F4761" w:themeColor="accent1" w:themeShade="BF"/>
      </w:pBdr>
      <w:spacing w:before="360" w:after="360" w:line="278" w:lineRule="auto"/>
      <w:ind w:left="864" w:right="864"/>
      <w:jc w:val="center"/>
    </w:pPr>
    <w:rPr>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9B2860"/>
    <w:rPr>
      <w:i/>
      <w:iCs/>
      <w:color w:val="0F4761" w:themeColor="accent1" w:themeShade="BF"/>
    </w:rPr>
  </w:style>
  <w:style w:type="character" w:styleId="IntenseReference">
    <w:name w:val="Intense Reference"/>
    <w:basedOn w:val="DefaultParagraphFont"/>
    <w:uiPriority w:val="32"/>
    <w:qFormat/>
    <w:rsid w:val="009B2860"/>
    <w:rPr>
      <w:b/>
      <w:bCs/>
      <w:smallCaps/>
      <w:color w:val="0F4761" w:themeColor="accent1" w:themeShade="BF"/>
      <w:spacing w:val="5"/>
    </w:rPr>
  </w:style>
  <w:style w:type="paragraph" w:styleId="Header">
    <w:name w:val="header"/>
    <w:basedOn w:val="Normal"/>
    <w:link w:val="HeaderChar"/>
    <w:uiPriority w:val="99"/>
    <w:unhideWhenUsed/>
    <w:rsid w:val="009B2860"/>
    <w:pPr>
      <w:tabs>
        <w:tab w:val="center" w:pos="4680"/>
        <w:tab w:val="right" w:pos="9360"/>
      </w:tabs>
    </w:pPr>
  </w:style>
  <w:style w:type="character" w:customStyle="1" w:styleId="HeaderChar">
    <w:name w:val="Header Char"/>
    <w:basedOn w:val="DefaultParagraphFont"/>
    <w:link w:val="Header"/>
    <w:uiPriority w:val="99"/>
    <w:rsid w:val="009B2860"/>
    <w:rPr>
      <w:kern w:val="0"/>
      <w14:ligatures w14:val="none"/>
    </w:rPr>
  </w:style>
  <w:style w:type="paragraph" w:styleId="Footer">
    <w:name w:val="footer"/>
    <w:basedOn w:val="Normal"/>
    <w:link w:val="FooterChar"/>
    <w:uiPriority w:val="99"/>
    <w:unhideWhenUsed/>
    <w:rsid w:val="009B2860"/>
    <w:pPr>
      <w:tabs>
        <w:tab w:val="center" w:pos="4680"/>
        <w:tab w:val="right" w:pos="9360"/>
      </w:tabs>
    </w:pPr>
  </w:style>
  <w:style w:type="character" w:customStyle="1" w:styleId="FooterChar">
    <w:name w:val="Footer Char"/>
    <w:basedOn w:val="DefaultParagraphFont"/>
    <w:link w:val="Footer"/>
    <w:uiPriority w:val="99"/>
    <w:rsid w:val="009B2860"/>
    <w:rPr>
      <w:kern w:val="0"/>
      <w14:ligatures w14:val="none"/>
    </w:rPr>
  </w:style>
  <w:style w:type="character" w:styleId="PageNumber">
    <w:name w:val="page number"/>
    <w:basedOn w:val="DefaultParagraphFont"/>
    <w:uiPriority w:val="99"/>
    <w:semiHidden/>
    <w:unhideWhenUsed/>
    <w:rsid w:val="009B2860"/>
  </w:style>
  <w:style w:type="paragraph" w:styleId="Caption">
    <w:name w:val="caption"/>
    <w:basedOn w:val="Normal"/>
    <w:next w:val="Normal"/>
    <w:uiPriority w:val="35"/>
    <w:unhideWhenUsed/>
    <w:qFormat/>
    <w:rsid w:val="009B2860"/>
    <w:pPr>
      <w:spacing w:after="200"/>
    </w:pPr>
    <w:rPr>
      <w:i/>
      <w:iCs/>
      <w:color w:val="0E2841" w:themeColor="text2"/>
      <w:sz w:val="18"/>
      <w:szCs w:val="18"/>
    </w:rPr>
  </w:style>
  <w:style w:type="paragraph" w:styleId="Revision">
    <w:name w:val="Revision"/>
    <w:hidden/>
    <w:uiPriority w:val="99"/>
    <w:semiHidden/>
    <w:rsid w:val="00AE6AD8"/>
    <w:pPr>
      <w:spacing w:after="0" w:line="240" w:lineRule="auto"/>
    </w:pPr>
    <w:rPr>
      <w:kern w:val="0"/>
      <w14:ligatures w14:val="none"/>
    </w:rPr>
  </w:style>
  <w:style w:type="character" w:styleId="CommentReference">
    <w:name w:val="annotation reference"/>
    <w:basedOn w:val="DefaultParagraphFont"/>
    <w:uiPriority w:val="99"/>
    <w:semiHidden/>
    <w:unhideWhenUsed/>
    <w:rsid w:val="00AE6AD8"/>
    <w:rPr>
      <w:sz w:val="16"/>
      <w:szCs w:val="16"/>
    </w:rPr>
  </w:style>
  <w:style w:type="paragraph" w:styleId="CommentText">
    <w:name w:val="annotation text"/>
    <w:basedOn w:val="Normal"/>
    <w:link w:val="CommentTextChar"/>
    <w:uiPriority w:val="99"/>
    <w:semiHidden/>
    <w:unhideWhenUsed/>
    <w:rsid w:val="00AE6AD8"/>
    <w:rPr>
      <w:sz w:val="20"/>
      <w:szCs w:val="20"/>
    </w:rPr>
  </w:style>
  <w:style w:type="character" w:customStyle="1" w:styleId="CommentTextChar">
    <w:name w:val="Comment Text Char"/>
    <w:basedOn w:val="DefaultParagraphFont"/>
    <w:link w:val="CommentText"/>
    <w:uiPriority w:val="99"/>
    <w:semiHidden/>
    <w:rsid w:val="00AE6AD8"/>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AE6AD8"/>
    <w:rPr>
      <w:b/>
      <w:bCs/>
    </w:rPr>
  </w:style>
  <w:style w:type="character" w:customStyle="1" w:styleId="CommentSubjectChar">
    <w:name w:val="Comment Subject Char"/>
    <w:basedOn w:val="CommentTextChar"/>
    <w:link w:val="CommentSubject"/>
    <w:uiPriority w:val="99"/>
    <w:semiHidden/>
    <w:rsid w:val="00AE6AD8"/>
    <w:rPr>
      <w:b/>
      <w:bCs/>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footer" Target="footer1.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Beckett,Louisa</dc:creator>
  <cp:keywords/>
  <dc:description/>
  <cp:lastModifiedBy>Hart,Sarah</cp:lastModifiedBy>
  <cp:revision>2</cp:revision>
  <dcterms:created xsi:type="dcterms:W3CDTF">2025-02-10T20:33:00Z</dcterms:created>
  <dcterms:modified xsi:type="dcterms:W3CDTF">2025-02-10T20:33:00Z</dcterms:modified>
</cp:coreProperties>
</file>