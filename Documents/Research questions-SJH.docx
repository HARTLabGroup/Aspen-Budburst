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9836E" w14:textId="77777777" w:rsidR="006F171B" w:rsidRDefault="00351271" w:rsidP="006F171B">
      <w:pPr>
        <w:rPr>
          <w:ins w:id="0" w:author="Hart,Sarah" w:date="2024-11-21T12:30:00Z" w16du:dateUtc="2024-11-21T19:30:00Z"/>
        </w:rPr>
      </w:pPr>
      <w:r w:rsidRPr="00351271">
        <w:t>Research question:</w:t>
      </w:r>
      <w:r w:rsidRPr="00351271">
        <w:br/>
      </w:r>
    </w:p>
    <w:p w14:paraId="554FD86D" w14:textId="6B7D69AE" w:rsidR="00351271" w:rsidRDefault="00351271" w:rsidP="006F171B">
      <w:pPr>
        <w:rPr>
          <w:ins w:id="1" w:author="Hart,Sarah" w:date="2024-11-21T12:31:00Z" w16du:dateUtc="2024-11-21T19:31:00Z"/>
        </w:rPr>
      </w:pPr>
      <w:commentRangeStart w:id="2"/>
      <w:r w:rsidRPr="00351271">
        <w:t>How do</w:t>
      </w:r>
      <w:ins w:id="3" w:author="Hart,Sarah" w:date="2024-11-21T14:22:00Z" w16du:dateUtc="2024-11-21T21:22:00Z">
        <w:r w:rsidR="00001A37">
          <w:t xml:space="preserve"> climate and tree attributes interact to </w:t>
        </w:r>
      </w:ins>
      <w:ins w:id="4" w:author="Hart,Sarah" w:date="2024-11-21T14:23:00Z" w16du:dateUtc="2024-11-21T21:23:00Z">
        <w:r w:rsidR="00001A37">
          <w:t xml:space="preserve">drive </w:t>
        </w:r>
      </w:ins>
      <w:del w:id="5" w:author="Hart,Sarah" w:date="2024-11-21T14:22:00Z" w16du:dateUtc="2024-11-21T21:22:00Z">
        <w:r w:rsidRPr="00351271" w:rsidDel="00001A37">
          <w:delText xml:space="preserve"> variations in weather patterns—such as temperature, precipitation (noting the first snowfall), and frost—affect </w:delText>
        </w:r>
      </w:del>
      <w:r w:rsidRPr="00351271">
        <w:t>the timing of leaf senescence in aspen trees</w:t>
      </w:r>
      <w:del w:id="6" w:author="Hart,Sarah" w:date="2024-11-21T14:23:00Z" w16du:dateUtc="2024-11-21T21:23:00Z">
        <w:r w:rsidRPr="00351271" w:rsidDel="00001A37">
          <w:delText xml:space="preserve"> </w:delText>
        </w:r>
      </w:del>
      <w:del w:id="7" w:author="Hart,Sarah" w:date="2024-11-21T14:22:00Z" w16du:dateUtc="2024-11-21T21:22:00Z">
        <w:r w:rsidRPr="00351271" w:rsidDel="00001A37">
          <w:delText>across two similar geographic regions along the Front Range: Fort Collins and Longmont, CO</w:delText>
        </w:r>
      </w:del>
      <w:r w:rsidRPr="00351271">
        <w:t>?</w:t>
      </w:r>
      <w:r w:rsidRPr="00351271">
        <w:br/>
      </w:r>
      <w:commentRangeEnd w:id="2"/>
      <w:r w:rsidR="00001A37">
        <w:rPr>
          <w:rStyle w:val="CommentReference"/>
        </w:rPr>
        <w:commentReference w:id="2"/>
      </w:r>
      <w:r w:rsidRPr="00351271">
        <w:br/>
        <w:t>Hypotheses:</w:t>
      </w:r>
    </w:p>
    <w:p w14:paraId="055EEADA" w14:textId="77777777" w:rsidR="006F171B" w:rsidRPr="00351271" w:rsidRDefault="006F171B" w:rsidP="006F171B"/>
    <w:p w14:paraId="60CEAA24" w14:textId="64A5F99B" w:rsidR="006F171B" w:rsidRDefault="006F171B" w:rsidP="006F171B">
      <w:pPr>
        <w:rPr>
          <w:ins w:id="8" w:author="Hart,Sarah" w:date="2024-11-21T12:31:00Z" w16du:dateUtc="2024-11-21T19:31:00Z"/>
        </w:rPr>
      </w:pPr>
      <w:commentRangeStart w:id="9"/>
      <w:ins w:id="10" w:author="Hart,Sarah" w:date="2024-11-21T12:30:00Z" w16du:dateUtc="2024-11-21T19:30:00Z">
        <w:r>
          <w:t xml:space="preserve">Hypothesis 1: </w:t>
        </w:r>
      </w:ins>
      <w:ins w:id="11" w:author="Hart,Sarah" w:date="2024-11-21T12:31:00Z" w16du:dateUtc="2024-11-21T19:31:00Z">
        <w:r>
          <w:t xml:space="preserve">Aspen trees </w:t>
        </w:r>
      </w:ins>
      <w:ins w:id="12" w:author="Hart,Sarah" w:date="2024-11-21T13:52:00Z" w16du:dateUtc="2024-11-21T20:52:00Z">
        <w:r w:rsidR="00001A37">
          <w:t>growing in</w:t>
        </w:r>
      </w:ins>
      <w:ins w:id="13" w:author="Hart,Sarah" w:date="2024-11-21T12:31:00Z" w16du:dateUtc="2024-11-21T19:31:00Z">
        <w:r>
          <w:t xml:space="preserve"> cooler climates will experience earlier leaf </w:t>
        </w:r>
      </w:ins>
      <w:ins w:id="14" w:author="Hart,Sarah" w:date="2024-11-21T13:52:00Z" w16du:dateUtc="2024-11-21T20:52:00Z">
        <w:r w:rsidR="00001A37">
          <w:t>senescence than aspen trees growing in warmer climates.</w:t>
        </w:r>
        <w:commentRangeEnd w:id="9"/>
        <w:r w:rsidR="00001A37">
          <w:rPr>
            <w:rStyle w:val="CommentReference"/>
          </w:rPr>
          <w:commentReference w:id="9"/>
        </w:r>
      </w:ins>
    </w:p>
    <w:p w14:paraId="11EF675D" w14:textId="77777777" w:rsidR="006F171B" w:rsidRDefault="006F171B" w:rsidP="006F171B">
      <w:pPr>
        <w:rPr>
          <w:ins w:id="15" w:author="Hart,Sarah" w:date="2024-11-21T12:31:00Z" w16du:dateUtc="2024-11-21T19:31:00Z"/>
        </w:rPr>
      </w:pPr>
      <w:commentRangeStart w:id="16"/>
    </w:p>
    <w:p w14:paraId="732EC3D5" w14:textId="50353C21" w:rsidR="00351271" w:rsidRDefault="006F171B" w:rsidP="006F171B">
      <w:pPr>
        <w:rPr>
          <w:ins w:id="17" w:author="Hart,Sarah" w:date="2024-11-21T13:52:00Z" w16du:dateUtc="2024-11-21T20:52:00Z"/>
        </w:rPr>
      </w:pPr>
      <w:ins w:id="18" w:author="Hart,Sarah" w:date="2024-11-21T12:31:00Z" w16du:dateUtc="2024-11-21T19:31:00Z">
        <w:r>
          <w:t xml:space="preserve">If </w:t>
        </w:r>
      </w:ins>
      <w:r w:rsidR="00351271" w:rsidRPr="00351271">
        <w:t>Aspen trees in Fort Collins will undergo earlier leaf senescence than those in Longmont due to cooler temperatures and earlier frosts in the Fort Collins area.</w:t>
      </w:r>
      <w:commentRangeEnd w:id="16"/>
      <w:r w:rsidR="00001A37">
        <w:rPr>
          <w:rStyle w:val="CommentReference"/>
        </w:rPr>
        <w:commentReference w:id="16"/>
      </w:r>
    </w:p>
    <w:p w14:paraId="2FAD9320" w14:textId="77777777" w:rsidR="00001A37" w:rsidRPr="00351271" w:rsidRDefault="00001A37" w:rsidP="006F171B"/>
    <w:p w14:paraId="38C7249A" w14:textId="77777777" w:rsidR="006F171B" w:rsidRDefault="006F171B" w:rsidP="006F171B">
      <w:pPr>
        <w:rPr>
          <w:ins w:id="19" w:author="Hart,Sarah" w:date="2024-11-21T12:30:00Z" w16du:dateUtc="2024-11-21T19:30:00Z"/>
        </w:rPr>
      </w:pPr>
    </w:p>
    <w:p w14:paraId="641BB458" w14:textId="4F85A8AF" w:rsidR="00351271" w:rsidRDefault="006F171B" w:rsidP="006F171B">
      <w:pPr>
        <w:rPr>
          <w:ins w:id="20" w:author="Hart,Sarah" w:date="2024-11-21T13:53:00Z" w16du:dateUtc="2024-11-21T20:53:00Z"/>
        </w:rPr>
      </w:pPr>
      <w:ins w:id="21" w:author="Hart,Sarah" w:date="2024-11-21T12:30:00Z" w16du:dateUtc="2024-11-21T19:30:00Z">
        <w:r>
          <w:t>Hypo</w:t>
        </w:r>
      </w:ins>
      <w:ins w:id="22" w:author="Hart,Sarah" w:date="2024-11-21T12:31:00Z" w16du:dateUtc="2024-11-21T19:31:00Z">
        <w:r>
          <w:t xml:space="preserve">thesis 2: </w:t>
        </w:r>
      </w:ins>
      <w:r w:rsidR="00351271" w:rsidRPr="00351271">
        <w:t>Larger, more established trees with greater diameter at breast height (DBH) and wider crowns will undergo senescence later than trees with smaller DBH and narrower crowns due to their establishment and stability.</w:t>
      </w:r>
    </w:p>
    <w:p w14:paraId="6024BFDA" w14:textId="77777777" w:rsidR="00001A37" w:rsidRDefault="00001A37" w:rsidP="006F171B">
      <w:pPr>
        <w:rPr>
          <w:ins w:id="23" w:author="Hart,Sarah" w:date="2024-11-21T13:53:00Z" w16du:dateUtc="2024-11-21T20:53:00Z"/>
        </w:rPr>
      </w:pPr>
    </w:p>
    <w:p w14:paraId="7F469BD8" w14:textId="55123353" w:rsidR="00001A37" w:rsidRPr="00351271" w:rsidDel="00001A37" w:rsidRDefault="00001A37" w:rsidP="006F171B">
      <w:pPr>
        <w:rPr>
          <w:del w:id="24" w:author="Hart,Sarah" w:date="2024-11-21T14:24:00Z" w16du:dateUtc="2024-11-21T21:24:00Z"/>
        </w:rPr>
      </w:pPr>
    </w:p>
    <w:p w14:paraId="3C75CDB3" w14:textId="77777777" w:rsidR="007A3D5B" w:rsidRPr="006F171B" w:rsidRDefault="007A3D5B" w:rsidP="006F171B"/>
    <w:sectPr w:rsidR="007A3D5B" w:rsidRPr="006F171B" w:rsidSect="006F171B">
      <w:pgSz w:w="12240" w:h="15840"/>
      <w:pgMar w:top="1440" w:right="1080" w:bottom="1440" w:left="1080" w:header="720" w:footer="720" w:gutter="0"/>
      <w:cols w:space="54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Hart,Sarah" w:date="2024-11-21T14:23:00Z" w:initials="SH">
    <w:p w14:paraId="2AD92F87" w14:textId="77777777" w:rsidR="00001A37" w:rsidRDefault="00001A37" w:rsidP="00001A37">
      <w:r>
        <w:rPr>
          <w:rStyle w:val="CommentReference"/>
        </w:rPr>
        <w:annotationRef/>
      </w:r>
      <w:r>
        <w:rPr>
          <w:sz w:val="20"/>
          <w:szCs w:val="20"/>
        </w:rPr>
        <w:t>I think this more directly links to your hypotheses, but we could also make a hypothesis about extreme weather events triggering events</w:t>
      </w:r>
    </w:p>
  </w:comment>
  <w:comment w:id="9" w:author="Hart,Sarah" w:date="2024-11-21T13:52:00Z" w:initials="SH">
    <w:p w14:paraId="3AFB9F86" w14:textId="31115C92" w:rsidR="00001A37" w:rsidRDefault="00001A37" w:rsidP="00001A37">
      <w:r>
        <w:rPr>
          <w:rStyle w:val="CommentReference"/>
        </w:rPr>
        <w:annotationRef/>
      </w:r>
      <w:r>
        <w:rPr>
          <w:sz w:val="20"/>
          <w:szCs w:val="20"/>
        </w:rPr>
        <w:t xml:space="preserve">This is a little more general. </w:t>
      </w:r>
    </w:p>
  </w:comment>
  <w:comment w:id="16" w:author="Hart,Sarah" w:date="2024-11-21T14:24:00Z" w:initials="SH">
    <w:p w14:paraId="20F17561" w14:textId="77777777" w:rsidR="00001A37" w:rsidRDefault="00001A37" w:rsidP="00001A37">
      <w:r>
        <w:rPr>
          <w:rStyle w:val="CommentReference"/>
        </w:rPr>
        <w:annotationRef/>
      </w:r>
      <w:r>
        <w:rPr>
          <w:sz w:val="20"/>
          <w:szCs w:val="20"/>
        </w:rPr>
        <w:t>Just an example of how to translate your hypothesis into an if/then statement that you can then test with your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D92F87" w15:done="0"/>
  <w15:commentEx w15:paraId="3AFB9F86" w15:done="0"/>
  <w15:commentEx w15:paraId="20F175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D0178A" w16cex:dateUtc="2024-11-21T21:23:00Z"/>
  <w16cex:commentExtensible w16cex:durableId="1851D93C" w16cex:dateUtc="2024-11-21T20:52:00Z"/>
  <w16cex:commentExtensible w16cex:durableId="18D4DB7B" w16cex:dateUtc="2024-11-21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D92F87" w16cid:durableId="54D0178A"/>
  <w16cid:commentId w16cid:paraId="3AFB9F86" w16cid:durableId="1851D93C"/>
  <w16cid:commentId w16cid:paraId="20F17561" w16cid:durableId="18D4DB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220E5"/>
    <w:multiLevelType w:val="multilevel"/>
    <w:tmpl w:val="4E0A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B4400"/>
    <w:multiLevelType w:val="multilevel"/>
    <w:tmpl w:val="C6FC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538272">
    <w:abstractNumId w:val="0"/>
  </w:num>
  <w:num w:numId="2" w16cid:durableId="17510033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rt,Sarah">
    <w15:presenceInfo w15:providerId="AD" w15:userId="S::sjhart3@colostate.edu::5a2b1c81-be68-47d9-b914-37ad4f60bf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trackRevisions/>
  <w:defaultTabStop w:val="720"/>
  <w:drawingGridHorizontalSpacing w:val="10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71"/>
    <w:rsid w:val="00001A37"/>
    <w:rsid w:val="000B21EB"/>
    <w:rsid w:val="001F33D0"/>
    <w:rsid w:val="002031F4"/>
    <w:rsid w:val="002851AA"/>
    <w:rsid w:val="00305E5F"/>
    <w:rsid w:val="00351271"/>
    <w:rsid w:val="00362BF9"/>
    <w:rsid w:val="00411897"/>
    <w:rsid w:val="004343CF"/>
    <w:rsid w:val="004E7AA8"/>
    <w:rsid w:val="00555515"/>
    <w:rsid w:val="005A0AF8"/>
    <w:rsid w:val="00656316"/>
    <w:rsid w:val="006D5BB4"/>
    <w:rsid w:val="006F171B"/>
    <w:rsid w:val="007A3D5B"/>
    <w:rsid w:val="00893078"/>
    <w:rsid w:val="00971556"/>
    <w:rsid w:val="00973B9C"/>
    <w:rsid w:val="00A6563B"/>
    <w:rsid w:val="00AC540D"/>
    <w:rsid w:val="00AD50CB"/>
    <w:rsid w:val="00C1689F"/>
    <w:rsid w:val="00E5377A"/>
    <w:rsid w:val="00EF437A"/>
    <w:rsid w:val="00F34A54"/>
    <w:rsid w:val="00F74E0D"/>
    <w:rsid w:val="00FD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DE157"/>
  <w15:chartTrackingRefBased/>
  <w15:docId w15:val="{E279BC5B-4E34-E54A-849C-DDB0193F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71B"/>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3512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2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2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2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2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2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2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2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M3">
    <w:name w:val="CIM3"/>
    <w:basedOn w:val="Heading2"/>
    <w:next w:val="PlainText"/>
    <w:rsid w:val="00FD3F4F"/>
    <w:pPr>
      <w:keepNext w:val="0"/>
      <w:keepLines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240"/>
      <w:jc w:val="both"/>
    </w:pPr>
    <w:rPr>
      <w:rFonts w:ascii="Times New Roman" w:eastAsia="Times New Roman" w:hAnsi="Times New Roman" w:cs="Times New Roman"/>
      <w:color w:val="auto"/>
      <w:sz w:val="22"/>
      <w:szCs w:val="22"/>
      <w:u w:val="single"/>
    </w:rPr>
  </w:style>
  <w:style w:type="character" w:customStyle="1" w:styleId="Heading2Char">
    <w:name w:val="Heading 2 Char"/>
    <w:basedOn w:val="DefaultParagraphFont"/>
    <w:link w:val="Heading2"/>
    <w:uiPriority w:val="9"/>
    <w:semiHidden/>
    <w:rsid w:val="00FD3F4F"/>
    <w:rPr>
      <w:rFonts w:asciiTheme="majorHAnsi" w:eastAsiaTheme="majorEastAsia" w:hAnsiTheme="majorHAnsi" w:cstheme="majorBidi"/>
      <w:color w:val="0F4761" w:themeColor="accent1" w:themeShade="BF"/>
      <w:kern w:val="0"/>
      <w:sz w:val="32"/>
      <w:szCs w:val="32"/>
      <w14:ligatures w14:val="none"/>
    </w:rPr>
  </w:style>
  <w:style w:type="paragraph" w:styleId="PlainText">
    <w:name w:val="Plain Text"/>
    <w:basedOn w:val="Normal"/>
    <w:link w:val="PlainTextChar"/>
    <w:uiPriority w:val="99"/>
    <w:semiHidden/>
    <w:unhideWhenUsed/>
    <w:rsid w:val="00FD3F4F"/>
    <w:rPr>
      <w:rFonts w:ascii="Consolas" w:hAnsi="Consolas" w:cs="Consolas"/>
      <w:sz w:val="21"/>
      <w:szCs w:val="21"/>
    </w:rPr>
  </w:style>
  <w:style w:type="character" w:customStyle="1" w:styleId="PlainTextChar">
    <w:name w:val="Plain Text Char"/>
    <w:basedOn w:val="DefaultParagraphFont"/>
    <w:link w:val="PlainText"/>
    <w:uiPriority w:val="99"/>
    <w:semiHidden/>
    <w:rsid w:val="00FD3F4F"/>
    <w:rPr>
      <w:rFonts w:ascii="Consolas" w:hAnsi="Consolas" w:cs="Consolas"/>
      <w:kern w:val="0"/>
      <w:sz w:val="21"/>
      <w:szCs w:val="21"/>
      <w14:ligatures w14:val="none"/>
    </w:rPr>
  </w:style>
  <w:style w:type="paragraph" w:customStyle="1" w:styleId="CIM2">
    <w:name w:val="CIM2"/>
    <w:basedOn w:val="Normal"/>
    <w:next w:val="PlainText"/>
    <w:rsid w:val="00FD3F4F"/>
    <w:pPr>
      <w:shd w:val="clear" w:color="auto" w:fill="FFFFFF"/>
      <w:spacing w:before="120" w:after="120"/>
      <w:outlineLvl w:val="2"/>
    </w:pPr>
    <w:rPr>
      <w:smallCaps/>
      <w:color w:val="000000"/>
      <w:sz w:val="22"/>
      <w:szCs w:val="22"/>
    </w:rPr>
  </w:style>
  <w:style w:type="character" w:customStyle="1" w:styleId="Heading1Char">
    <w:name w:val="Heading 1 Char"/>
    <w:basedOn w:val="DefaultParagraphFont"/>
    <w:link w:val="Heading1"/>
    <w:uiPriority w:val="9"/>
    <w:rsid w:val="00351271"/>
    <w:rPr>
      <w:rFonts w:asciiTheme="majorHAnsi" w:eastAsiaTheme="majorEastAsia" w:hAnsiTheme="majorHAnsi" w:cstheme="majorBidi"/>
      <w:color w:val="0F4761"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351271"/>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351271"/>
    <w:rPr>
      <w:rFonts w:eastAsiaTheme="majorEastAsia"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351271"/>
    <w:rPr>
      <w:rFonts w:eastAsiaTheme="majorEastAsia" w:cstheme="majorBidi"/>
      <w:color w:val="0F4761" w:themeColor="accent1" w:themeShade="BF"/>
      <w:kern w:val="0"/>
      <w:sz w:val="20"/>
      <w14:ligatures w14:val="none"/>
    </w:rPr>
  </w:style>
  <w:style w:type="character" w:customStyle="1" w:styleId="Heading6Char">
    <w:name w:val="Heading 6 Char"/>
    <w:basedOn w:val="DefaultParagraphFont"/>
    <w:link w:val="Heading6"/>
    <w:uiPriority w:val="9"/>
    <w:semiHidden/>
    <w:rsid w:val="00351271"/>
    <w:rPr>
      <w:rFonts w:eastAsiaTheme="majorEastAsia" w:cstheme="majorBidi"/>
      <w:i/>
      <w:iCs/>
      <w:color w:val="595959" w:themeColor="text1" w:themeTint="A6"/>
      <w:kern w:val="0"/>
      <w:sz w:val="20"/>
      <w14:ligatures w14:val="none"/>
    </w:rPr>
  </w:style>
  <w:style w:type="character" w:customStyle="1" w:styleId="Heading7Char">
    <w:name w:val="Heading 7 Char"/>
    <w:basedOn w:val="DefaultParagraphFont"/>
    <w:link w:val="Heading7"/>
    <w:uiPriority w:val="9"/>
    <w:semiHidden/>
    <w:rsid w:val="00351271"/>
    <w:rPr>
      <w:rFonts w:eastAsiaTheme="majorEastAsia" w:cstheme="majorBidi"/>
      <w:color w:val="595959" w:themeColor="text1" w:themeTint="A6"/>
      <w:kern w:val="0"/>
      <w:sz w:val="20"/>
      <w14:ligatures w14:val="none"/>
    </w:rPr>
  </w:style>
  <w:style w:type="character" w:customStyle="1" w:styleId="Heading8Char">
    <w:name w:val="Heading 8 Char"/>
    <w:basedOn w:val="DefaultParagraphFont"/>
    <w:link w:val="Heading8"/>
    <w:uiPriority w:val="9"/>
    <w:semiHidden/>
    <w:rsid w:val="00351271"/>
    <w:rPr>
      <w:rFonts w:eastAsiaTheme="majorEastAsia" w:cstheme="majorBidi"/>
      <w:i/>
      <w:iCs/>
      <w:color w:val="272727" w:themeColor="text1" w:themeTint="D8"/>
      <w:kern w:val="0"/>
      <w:sz w:val="20"/>
      <w14:ligatures w14:val="none"/>
    </w:rPr>
  </w:style>
  <w:style w:type="character" w:customStyle="1" w:styleId="Heading9Char">
    <w:name w:val="Heading 9 Char"/>
    <w:basedOn w:val="DefaultParagraphFont"/>
    <w:link w:val="Heading9"/>
    <w:uiPriority w:val="9"/>
    <w:semiHidden/>
    <w:rsid w:val="00351271"/>
    <w:rPr>
      <w:rFonts w:eastAsiaTheme="majorEastAsia" w:cstheme="majorBidi"/>
      <w:color w:val="272727" w:themeColor="text1" w:themeTint="D8"/>
      <w:kern w:val="0"/>
      <w:sz w:val="20"/>
      <w14:ligatures w14:val="none"/>
    </w:rPr>
  </w:style>
  <w:style w:type="paragraph" w:styleId="Title">
    <w:name w:val="Title"/>
    <w:basedOn w:val="Normal"/>
    <w:next w:val="Normal"/>
    <w:link w:val="TitleChar"/>
    <w:uiPriority w:val="10"/>
    <w:qFormat/>
    <w:rsid w:val="003512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27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512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27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512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1271"/>
    <w:rPr>
      <w:i/>
      <w:iCs/>
      <w:color w:val="404040" w:themeColor="text1" w:themeTint="BF"/>
      <w:kern w:val="0"/>
      <w:sz w:val="20"/>
      <w14:ligatures w14:val="none"/>
    </w:rPr>
  </w:style>
  <w:style w:type="paragraph" w:styleId="ListParagraph">
    <w:name w:val="List Paragraph"/>
    <w:basedOn w:val="Normal"/>
    <w:uiPriority w:val="34"/>
    <w:qFormat/>
    <w:rsid w:val="00351271"/>
    <w:pPr>
      <w:ind w:left="720"/>
      <w:contextualSpacing/>
    </w:pPr>
  </w:style>
  <w:style w:type="character" w:styleId="IntenseEmphasis">
    <w:name w:val="Intense Emphasis"/>
    <w:basedOn w:val="DefaultParagraphFont"/>
    <w:uiPriority w:val="21"/>
    <w:qFormat/>
    <w:rsid w:val="00351271"/>
    <w:rPr>
      <w:i/>
      <w:iCs/>
      <w:color w:val="0F4761" w:themeColor="accent1" w:themeShade="BF"/>
    </w:rPr>
  </w:style>
  <w:style w:type="paragraph" w:styleId="IntenseQuote">
    <w:name w:val="Intense Quote"/>
    <w:basedOn w:val="Normal"/>
    <w:next w:val="Normal"/>
    <w:link w:val="IntenseQuoteChar"/>
    <w:uiPriority w:val="30"/>
    <w:qFormat/>
    <w:rsid w:val="003512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271"/>
    <w:rPr>
      <w:i/>
      <w:iCs/>
      <w:color w:val="0F4761" w:themeColor="accent1" w:themeShade="BF"/>
      <w:kern w:val="0"/>
      <w:sz w:val="20"/>
      <w14:ligatures w14:val="none"/>
    </w:rPr>
  </w:style>
  <w:style w:type="character" w:styleId="IntenseReference">
    <w:name w:val="Intense Reference"/>
    <w:basedOn w:val="DefaultParagraphFont"/>
    <w:uiPriority w:val="32"/>
    <w:qFormat/>
    <w:rsid w:val="00351271"/>
    <w:rPr>
      <w:b/>
      <w:bCs/>
      <w:smallCaps/>
      <w:color w:val="0F4761" w:themeColor="accent1" w:themeShade="BF"/>
      <w:spacing w:val="5"/>
    </w:rPr>
  </w:style>
  <w:style w:type="character" w:styleId="LineNumber">
    <w:name w:val="line number"/>
    <w:basedOn w:val="DefaultParagraphFont"/>
    <w:uiPriority w:val="99"/>
    <w:semiHidden/>
    <w:unhideWhenUsed/>
    <w:rsid w:val="00351271"/>
  </w:style>
  <w:style w:type="paragraph" w:styleId="Revision">
    <w:name w:val="Revision"/>
    <w:hidden/>
    <w:uiPriority w:val="99"/>
    <w:semiHidden/>
    <w:rsid w:val="006F171B"/>
    <w:rPr>
      <w:rFonts w:ascii="Times New Roman" w:hAnsi="Times New Roman" w:cs="Times New Roman"/>
      <w:kern w:val="0"/>
      <w14:ligatures w14:val="none"/>
    </w:rPr>
  </w:style>
  <w:style w:type="character" w:styleId="CommentReference">
    <w:name w:val="annotation reference"/>
    <w:basedOn w:val="DefaultParagraphFont"/>
    <w:uiPriority w:val="99"/>
    <w:semiHidden/>
    <w:unhideWhenUsed/>
    <w:rsid w:val="00001A37"/>
    <w:rPr>
      <w:sz w:val="16"/>
      <w:szCs w:val="16"/>
    </w:rPr>
  </w:style>
  <w:style w:type="paragraph" w:styleId="CommentText">
    <w:name w:val="annotation text"/>
    <w:basedOn w:val="Normal"/>
    <w:link w:val="CommentTextChar"/>
    <w:uiPriority w:val="99"/>
    <w:semiHidden/>
    <w:unhideWhenUsed/>
    <w:rsid w:val="00001A37"/>
    <w:rPr>
      <w:sz w:val="20"/>
      <w:szCs w:val="20"/>
    </w:rPr>
  </w:style>
  <w:style w:type="character" w:customStyle="1" w:styleId="CommentTextChar">
    <w:name w:val="Comment Text Char"/>
    <w:basedOn w:val="DefaultParagraphFont"/>
    <w:link w:val="CommentText"/>
    <w:uiPriority w:val="99"/>
    <w:semiHidden/>
    <w:rsid w:val="00001A37"/>
    <w:rPr>
      <w:rFonts w:ascii="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01A37"/>
    <w:rPr>
      <w:b/>
      <w:bCs/>
    </w:rPr>
  </w:style>
  <w:style w:type="character" w:customStyle="1" w:styleId="CommentSubjectChar">
    <w:name w:val="Comment Subject Char"/>
    <w:basedOn w:val="CommentTextChar"/>
    <w:link w:val="CommentSubject"/>
    <w:uiPriority w:val="99"/>
    <w:semiHidden/>
    <w:rsid w:val="00001A37"/>
    <w:rPr>
      <w:rFonts w:ascii="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2129">
      <w:bodyDiv w:val="1"/>
      <w:marLeft w:val="0"/>
      <w:marRight w:val="0"/>
      <w:marTop w:val="0"/>
      <w:marBottom w:val="0"/>
      <w:divBdr>
        <w:top w:val="none" w:sz="0" w:space="0" w:color="auto"/>
        <w:left w:val="none" w:sz="0" w:space="0" w:color="auto"/>
        <w:bottom w:val="none" w:sz="0" w:space="0" w:color="auto"/>
        <w:right w:val="none" w:sz="0" w:space="0" w:color="auto"/>
      </w:divBdr>
    </w:div>
    <w:div w:id="15536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Hart,Sarah</dc:creator>
  <cp:keywords/>
  <dc:description/>
  <cp:lastModifiedBy>Hart,Sarah</cp:lastModifiedBy>
  <cp:revision>1</cp:revision>
  <dcterms:created xsi:type="dcterms:W3CDTF">2024-11-21T19:11:00Z</dcterms:created>
  <dcterms:modified xsi:type="dcterms:W3CDTF">2024-11-21T21:25:00Z</dcterms:modified>
</cp:coreProperties>
</file>